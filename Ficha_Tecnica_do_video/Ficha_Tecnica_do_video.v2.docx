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1692095" w14:textId="268C31DD" w:rsidR="009523B7" w:rsidRPr="00FC301B" w:rsidRDefault="009523B7" w:rsidP="00A50A8F">
      <w:pPr>
        <w:pBdr>
          <w:bottom w:val="single" w:sz="12" w:space="1" w:color="auto"/>
        </w:pBdr>
        <w:spacing w:after="600" w:line="288" w:lineRule="auto"/>
        <w:rPr>
          <w:b/>
          <w:bCs/>
          <w:color w:val="FFFFFF" w:themeColor="background1"/>
          <w:sz w:val="28"/>
          <w:szCs w:val="28"/>
        </w:rPr>
      </w:pPr>
      <w:r w:rsidRPr="00FC301B">
        <w:rPr>
          <w:b/>
          <w:bCs/>
          <w:sz w:val="28"/>
          <w:szCs w:val="28"/>
        </w:rPr>
        <w:t xml:space="preserve">FICHA </w:t>
      </w:r>
      <w:r w:rsidR="004F3278">
        <w:rPr>
          <w:b/>
          <w:bCs/>
          <w:sz w:val="28"/>
          <w:szCs w:val="28"/>
        </w:rPr>
        <w:t>DE PROTOTIPAGEM</w:t>
      </w:r>
      <w:r w:rsidR="001C65A5">
        <w:rPr>
          <w:b/>
          <w:bCs/>
          <w:sz w:val="28"/>
          <w:szCs w:val="28"/>
        </w:rPr>
        <w:t xml:space="preserve"> E DE VÍDEO</w:t>
      </w:r>
    </w:p>
    <w:tbl>
      <w:tblPr>
        <w:tblStyle w:val="Tabelacomgrade"/>
        <w:tblW w:w="9060" w:type="dxa"/>
        <w:tblCellMar>
          <w:top w:w="85" w:type="dxa"/>
          <w:left w:w="170" w:type="dxa"/>
          <w:bottom w:w="85" w:type="dxa"/>
        </w:tblCellMar>
        <w:tblLook w:val="04A0" w:firstRow="1" w:lastRow="0" w:firstColumn="1" w:lastColumn="0" w:noHBand="0" w:noVBand="1"/>
      </w:tblPr>
      <w:tblGrid>
        <w:gridCol w:w="2263"/>
        <w:gridCol w:w="6797"/>
      </w:tblGrid>
      <w:tr w:rsidR="00991584" w14:paraId="5CCD862E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72C93D1" w14:textId="01FDE53C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Grupo</w:t>
            </w:r>
          </w:p>
        </w:tc>
        <w:sdt>
          <w:sdtPr>
            <w:alias w:val="Integrantes"/>
            <w:tag w:val="Integrantes"/>
            <w:id w:val="-1024088876"/>
            <w:placeholder>
              <w:docPart w:val="9A5F87ACA0EB4347AA3196130477D753"/>
            </w:placeholder>
          </w:sdtPr>
          <w:sdtEndPr/>
          <w:sdtContent>
            <w:tc>
              <w:tcPr>
                <w:tcW w:w="6797" w:type="dxa"/>
                <w:vAlign w:val="center"/>
              </w:tcPr>
              <w:p w14:paraId="4FB82315" w14:textId="25AB3C97" w:rsidR="00EE180F" w:rsidRPr="008834EB" w:rsidRDefault="00EE180F" w:rsidP="00EE180F">
                <w:r w:rsidRPr="008834EB">
                  <w:t>Denise de Souza Vasconcelos</w:t>
                </w:r>
                <w:r w:rsidRPr="008834EB">
                  <w:tab/>
                </w:r>
                <w:r w:rsidRPr="008834EB">
                  <w:tab/>
                </w:r>
                <w:r w:rsidRPr="008834EB">
                  <w:tab/>
                  <w:t>RA 2219523</w:t>
                </w:r>
              </w:p>
              <w:p w14:paraId="6626BF88" w14:textId="77777777" w:rsidR="00EE180F" w:rsidRPr="008834EB" w:rsidRDefault="00EE180F" w:rsidP="00EE180F">
                <w:r>
                  <w:t>Douglas Nilton Barboza</w:t>
                </w:r>
                <w:r>
                  <w:tab/>
                </w:r>
                <w:r>
                  <w:tab/>
                </w:r>
                <w:r>
                  <w:tab/>
                </w:r>
                <w:r w:rsidRPr="008834EB">
                  <w:t>RA 2221797</w:t>
                </w:r>
              </w:p>
              <w:p w14:paraId="778EBB9D" w14:textId="77777777" w:rsidR="00EE180F" w:rsidRPr="008834EB" w:rsidRDefault="00EE180F" w:rsidP="00EE180F">
                <w:r>
                  <w:t>Fabio de Souza</w:t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 w:rsidRPr="008834EB">
                  <w:t>RA 2212442</w:t>
                </w:r>
              </w:p>
              <w:p w14:paraId="39C075DD" w14:textId="77777777" w:rsidR="00EE180F" w:rsidRPr="008834EB" w:rsidRDefault="00EE180F" w:rsidP="00EE180F">
                <w:r w:rsidRPr="008834EB">
                  <w:t xml:space="preserve">Lavysk </w:t>
                </w:r>
                <w:proofErr w:type="spellStart"/>
                <w:r w:rsidRPr="008834EB">
                  <w:t>Aryel</w:t>
                </w:r>
                <w:proofErr w:type="spellEnd"/>
                <w:r w:rsidRPr="008834EB">
                  <w:t xml:space="preserve"> Nascimento Santos</w:t>
                </w:r>
                <w:r w:rsidRPr="008834EB">
                  <w:tab/>
                </w:r>
                <w:r w:rsidRPr="008834EB">
                  <w:tab/>
                  <w:t>RA 2208176</w:t>
                </w:r>
              </w:p>
              <w:p w14:paraId="277674A1" w14:textId="77777777" w:rsidR="00EE180F" w:rsidRPr="008834EB" w:rsidRDefault="00EE180F" w:rsidP="00EE180F">
                <w:r w:rsidRPr="008834EB">
                  <w:t>Marcus Vinicius Silva Damaceno</w:t>
                </w:r>
                <w:r w:rsidRPr="008834EB">
                  <w:tab/>
                </w:r>
                <w:r w:rsidRPr="008834EB">
                  <w:tab/>
                  <w:t>RA 2109889</w:t>
                </w:r>
              </w:p>
              <w:p w14:paraId="06651A0F" w14:textId="77777777" w:rsidR="00EE180F" w:rsidRPr="008834EB" w:rsidRDefault="00EE180F" w:rsidP="00EE180F">
                <w:r w:rsidRPr="008834EB">
                  <w:t>Renato Cury Valduga</w:t>
                </w:r>
                <w:r w:rsidRPr="008834EB">
                  <w:tab/>
                </w:r>
                <w:r w:rsidRPr="008834EB">
                  <w:tab/>
                </w:r>
                <w:r w:rsidRPr="008834EB">
                  <w:tab/>
                </w:r>
                <w:r w:rsidRPr="008834EB">
                  <w:tab/>
                  <w:t>RA 2206892</w:t>
                </w:r>
              </w:p>
              <w:p w14:paraId="6FA5758E" w14:textId="77777777" w:rsidR="00EE180F" w:rsidRPr="008834EB" w:rsidRDefault="00EE180F" w:rsidP="00EE180F">
                <w:r w:rsidRPr="008834EB">
                  <w:t>Tatiana Cristina de Moraes Mesquita</w:t>
                </w:r>
                <w:r w:rsidRPr="008834EB">
                  <w:tab/>
                </w:r>
                <w:r w:rsidRPr="008834EB">
                  <w:tab/>
                  <w:t>RA 2205959</w:t>
                </w:r>
                <w:bookmarkStart w:id="0" w:name="_GoBack"/>
                <w:bookmarkEnd w:id="0"/>
              </w:p>
              <w:p w14:paraId="642FA712" w14:textId="48E6D375" w:rsidR="00991584" w:rsidRPr="00A94710" w:rsidRDefault="00EE180F">
                <w:pPr>
                  <w:tabs>
                    <w:tab w:val="left" w:pos="5687"/>
                  </w:tabs>
                  <w:spacing w:line="288" w:lineRule="auto"/>
                </w:pPr>
                <w:r w:rsidRPr="008834EB">
                  <w:t>Zilma da Silva Ribeiro Nascimento</w:t>
                </w:r>
                <w:r>
                  <w:t xml:space="preserve">               </w:t>
                </w:r>
                <w:r w:rsidRPr="008834EB">
                  <w:t>RA 2202769</w:t>
                </w:r>
              </w:p>
            </w:tc>
          </w:sdtContent>
        </w:sdt>
      </w:tr>
      <w:tr w:rsidR="00991584" w14:paraId="495D986D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DFBF9B6" w14:textId="0E9CE0C2" w:rsidR="00991584" w:rsidRPr="00A94710" w:rsidRDefault="00041F37" w:rsidP="00991584">
            <w:pPr>
              <w:tabs>
                <w:tab w:val="left" w:pos="5687"/>
              </w:tabs>
              <w:spacing w:line="288" w:lineRule="auto"/>
            </w:pPr>
            <w:r>
              <w:rPr>
                <w:rFonts w:eastAsia="Times New Roman" w:cs="Times New Roman"/>
                <w:b/>
              </w:rPr>
              <w:t>REGIONAL</w:t>
            </w:r>
          </w:p>
        </w:tc>
        <w:tc>
          <w:tcPr>
            <w:tcW w:w="6797" w:type="dxa"/>
            <w:vAlign w:val="center"/>
          </w:tcPr>
          <w:p w14:paraId="49154D09" w14:textId="77777777" w:rsidR="00EE180F" w:rsidRDefault="00EE180F" w:rsidP="00EE180F">
            <w:pPr>
              <w:tabs>
                <w:tab w:val="left" w:pos="5687"/>
              </w:tabs>
              <w:spacing w:line="288" w:lineRule="auto"/>
              <w:rPr>
                <w:rFonts w:eastAsia="Times New Roman" w:cs="Times New Roman"/>
                <w:lang w:eastAsia="es-ES"/>
              </w:rPr>
            </w:pPr>
            <w:r w:rsidRPr="00EE180F">
              <w:rPr>
                <w:rFonts w:eastAsia="Times New Roman" w:cs="Times New Roman"/>
                <w:lang w:eastAsia="es-ES"/>
              </w:rPr>
              <w:t>SÃO PAULO – PQ. SAO CARLOS – UNICEU</w:t>
            </w:r>
          </w:p>
          <w:p w14:paraId="185E2B5B" w14:textId="77777777" w:rsidR="00EE180F" w:rsidRDefault="00EE180F" w:rsidP="00EE180F">
            <w:pPr>
              <w:tabs>
                <w:tab w:val="left" w:pos="5687"/>
              </w:tabs>
              <w:spacing w:line="288" w:lineRule="auto"/>
              <w:rPr>
                <w:rFonts w:eastAsia="Times New Roman" w:cs="Times New Roman"/>
                <w:lang w:eastAsia="es-ES"/>
              </w:rPr>
            </w:pPr>
            <w:r w:rsidRPr="00EE180F">
              <w:rPr>
                <w:rFonts w:eastAsia="Times New Roman" w:cs="Times New Roman"/>
                <w:lang w:eastAsia="es-ES"/>
              </w:rPr>
              <w:t>SÃO PAULO – VILA CURUÇÁ</w:t>
            </w:r>
          </w:p>
          <w:p w14:paraId="1C4D161A" w14:textId="77777777" w:rsidR="00EE180F" w:rsidRDefault="00EE180F" w:rsidP="00EE180F">
            <w:pPr>
              <w:tabs>
                <w:tab w:val="left" w:pos="5687"/>
              </w:tabs>
              <w:spacing w:line="288" w:lineRule="auto"/>
              <w:rPr>
                <w:rFonts w:eastAsia="Times New Roman" w:cs="Times New Roman"/>
                <w:lang w:eastAsia="es-ES"/>
              </w:rPr>
            </w:pPr>
            <w:r w:rsidRPr="00EE180F">
              <w:rPr>
                <w:rFonts w:eastAsia="Times New Roman" w:cs="Times New Roman"/>
                <w:lang w:eastAsia="es-ES"/>
              </w:rPr>
              <w:t>SÃO PAULO – CAMPO LIMPO</w:t>
            </w:r>
          </w:p>
          <w:p w14:paraId="772BF81F" w14:textId="77777777" w:rsidR="00EE180F" w:rsidRDefault="00EE180F" w:rsidP="00EE180F">
            <w:pPr>
              <w:tabs>
                <w:tab w:val="left" w:pos="5687"/>
              </w:tabs>
              <w:spacing w:line="288" w:lineRule="auto"/>
              <w:rPr>
                <w:rFonts w:eastAsia="Times New Roman" w:cs="Times New Roman"/>
                <w:lang w:eastAsia="es-ES"/>
              </w:rPr>
            </w:pPr>
            <w:r w:rsidRPr="00EE180F">
              <w:rPr>
                <w:rFonts w:eastAsia="Times New Roman" w:cs="Times New Roman"/>
                <w:lang w:eastAsia="es-ES"/>
              </w:rPr>
              <w:t>SÃO PAULO – FORMOSA</w:t>
            </w:r>
          </w:p>
          <w:p w14:paraId="1D16A1D4" w14:textId="77777777" w:rsidR="00EE180F" w:rsidRDefault="00EE180F" w:rsidP="00EE180F">
            <w:pPr>
              <w:tabs>
                <w:tab w:val="left" w:pos="5687"/>
              </w:tabs>
              <w:spacing w:line="288" w:lineRule="auto"/>
              <w:rPr>
                <w:rFonts w:eastAsia="Times New Roman" w:cs="Times New Roman"/>
                <w:lang w:eastAsia="es-ES"/>
              </w:rPr>
            </w:pPr>
            <w:r w:rsidRPr="00EE180F">
              <w:rPr>
                <w:rFonts w:eastAsia="Times New Roman" w:cs="Times New Roman"/>
                <w:lang w:eastAsia="es-ES"/>
              </w:rPr>
              <w:t>SÃO PAULO – SÃO MATEUS</w:t>
            </w:r>
          </w:p>
          <w:p w14:paraId="36A7981B" w14:textId="6CDAB31F" w:rsidR="00991584" w:rsidRPr="00A94710" w:rsidRDefault="00EE180F" w:rsidP="00EE180F">
            <w:pPr>
              <w:tabs>
                <w:tab w:val="left" w:pos="5687"/>
              </w:tabs>
              <w:spacing w:line="288" w:lineRule="auto"/>
            </w:pPr>
            <w:r w:rsidRPr="00EE180F">
              <w:rPr>
                <w:rFonts w:eastAsia="Times New Roman" w:cs="Times New Roman"/>
                <w:lang w:eastAsia="es-ES"/>
              </w:rPr>
              <w:t>SÃO PAULO - JAÇANA</w:t>
            </w:r>
          </w:p>
        </w:tc>
      </w:tr>
      <w:tr w:rsidR="00991584" w14:paraId="17CF57E1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396D35D" w14:textId="0DDEB1AB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Curso</w:t>
            </w:r>
          </w:p>
        </w:tc>
        <w:tc>
          <w:tcPr>
            <w:tcW w:w="6797" w:type="dxa"/>
            <w:vAlign w:val="center"/>
          </w:tcPr>
          <w:p w14:paraId="36A1BABD" w14:textId="77777777" w:rsidR="00EE180F" w:rsidRDefault="00EE180F" w:rsidP="00991584">
            <w:pPr>
              <w:tabs>
                <w:tab w:val="left" w:pos="5687"/>
              </w:tabs>
              <w:spacing w:line="288" w:lineRule="auto"/>
            </w:pPr>
            <w:r>
              <w:t xml:space="preserve">TECNOLOGIA DA INFORMAÇÃO </w:t>
            </w:r>
          </w:p>
          <w:p w14:paraId="22D82555" w14:textId="362012BB" w:rsidR="00EE180F" w:rsidRDefault="00EE180F">
            <w:pPr>
              <w:tabs>
                <w:tab w:val="left" w:pos="5687"/>
              </w:tabs>
              <w:spacing w:line="288" w:lineRule="auto"/>
            </w:pPr>
            <w:r w:rsidRPr="008834EB">
              <w:t>ENG. DA COMPUTAÇÃO</w:t>
            </w:r>
          </w:p>
          <w:p w14:paraId="5C3781A2" w14:textId="240D0727" w:rsidR="00991584" w:rsidRPr="00A94710" w:rsidRDefault="00EE180F">
            <w:pPr>
              <w:tabs>
                <w:tab w:val="left" w:pos="5687"/>
              </w:tabs>
              <w:spacing w:line="288" w:lineRule="auto"/>
            </w:pPr>
            <w:r>
              <w:t>CIÊNCIAS DE DADOS</w:t>
            </w:r>
          </w:p>
        </w:tc>
      </w:tr>
      <w:tr w:rsidR="00991584" w14:paraId="705C6052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C869A15" w14:textId="5EED85A3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Disciplina</w:t>
            </w:r>
          </w:p>
        </w:tc>
        <w:tc>
          <w:tcPr>
            <w:tcW w:w="6797" w:type="dxa"/>
            <w:vAlign w:val="center"/>
          </w:tcPr>
          <w:p w14:paraId="52D20CE4" w14:textId="767AE0B3" w:rsidR="00991584" w:rsidRPr="007507BF" w:rsidRDefault="00EE180F" w:rsidP="00EE180F">
            <w:pPr>
              <w:tabs>
                <w:tab w:val="left" w:pos="5687"/>
              </w:tabs>
              <w:spacing w:line="288" w:lineRule="auto"/>
              <w:rPr>
                <w:rFonts w:eastAsia="Times New Roman" w:cs="Times New Roman"/>
              </w:rPr>
            </w:pPr>
            <w:r w:rsidRPr="00EE180F">
              <w:rPr>
                <w:rFonts w:eastAsia="Times New Roman" w:cs="Times New Roman"/>
              </w:rPr>
              <w:t>Projeto Integrador em Computação I</w:t>
            </w:r>
            <w:r>
              <w:rPr>
                <w:rFonts w:eastAsia="Times New Roman" w:cs="Times New Roman"/>
              </w:rPr>
              <w:t xml:space="preserve">  - </w:t>
            </w:r>
            <w:r w:rsidRPr="00EE180F">
              <w:rPr>
                <w:rFonts w:eastAsia="Times New Roman" w:cs="Times New Roman"/>
              </w:rPr>
              <w:t>EIXO DE COMPUTAÇÃO</w:t>
            </w:r>
          </w:p>
        </w:tc>
      </w:tr>
      <w:tr w:rsidR="00991584" w14:paraId="03628275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E21F2EC" w14:textId="284F86D0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Orientador do PI</w:t>
            </w:r>
          </w:p>
        </w:tc>
        <w:tc>
          <w:tcPr>
            <w:tcW w:w="6797" w:type="dxa"/>
            <w:vAlign w:val="center"/>
          </w:tcPr>
          <w:p w14:paraId="57712039" w14:textId="7DE1A538" w:rsidR="00991584" w:rsidRPr="00A94710" w:rsidRDefault="00EE180F" w:rsidP="00991584">
            <w:pPr>
              <w:tabs>
                <w:tab w:val="left" w:pos="5687"/>
              </w:tabs>
              <w:spacing w:line="288" w:lineRule="auto"/>
            </w:pPr>
            <w:r w:rsidRPr="00160220">
              <w:rPr>
                <w:color w:val="000000" w:themeColor="text1"/>
              </w:rPr>
              <w:t>Regina Célia da Silva</w:t>
            </w:r>
          </w:p>
        </w:tc>
      </w:tr>
      <w:tr w:rsidR="00991584" w14:paraId="406A5D7B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4C3B811" w14:textId="5634C0E9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  <w:bCs/>
              </w:rPr>
              <w:t>Título do trabalho</w:t>
            </w:r>
          </w:p>
        </w:tc>
        <w:tc>
          <w:tcPr>
            <w:tcW w:w="6797" w:type="dxa"/>
            <w:vAlign w:val="center"/>
          </w:tcPr>
          <w:p w14:paraId="737949C7" w14:textId="4897800F" w:rsidR="00991584" w:rsidRPr="00A94710" w:rsidRDefault="00EE180F" w:rsidP="00991584">
            <w:pPr>
              <w:tabs>
                <w:tab w:val="left" w:pos="5687"/>
              </w:tabs>
              <w:spacing w:line="288" w:lineRule="auto"/>
            </w:pPr>
            <w:r w:rsidRPr="00160220">
              <w:rPr>
                <w:sz w:val="23"/>
                <w:szCs w:val="23"/>
              </w:rPr>
              <w:t>Projeto de Desenvolvimento de uma plataforma de agendamento para coleta de Eletro-Lixo</w:t>
            </w:r>
          </w:p>
        </w:tc>
      </w:tr>
      <w:tr w:rsidR="00991584" w14:paraId="178EDC90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4FAE0AF0" w14:textId="33E2A233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Link do vídeo</w:t>
            </w:r>
          </w:p>
        </w:tc>
        <w:tc>
          <w:tcPr>
            <w:tcW w:w="6797" w:type="dxa"/>
            <w:vAlign w:val="center"/>
          </w:tcPr>
          <w:p w14:paraId="62E666F6" w14:textId="416B8524" w:rsidR="00991584" w:rsidRPr="00A94710" w:rsidRDefault="00065562" w:rsidP="00991584">
            <w:pPr>
              <w:tabs>
                <w:tab w:val="left" w:pos="5687"/>
              </w:tabs>
              <w:spacing w:line="288" w:lineRule="auto"/>
            </w:pPr>
            <w:ins w:id="1" w:author="Marcus Vinicius Silva Damaceno" w:date="2024-05-18T02:00:00Z">
              <w:r w:rsidRPr="007507BF">
                <w:rPr>
                  <w:sz w:val="23"/>
                  <w:szCs w:val="23"/>
                </w:rPr>
                <w:t>https://youtu.be/0n2cjKMEX8M</w:t>
              </w:r>
            </w:ins>
          </w:p>
        </w:tc>
      </w:tr>
      <w:tr w:rsidR="007E361A" w14:paraId="0D5BBF62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5BA2EED" w14:textId="7ED4E741" w:rsidR="007E361A" w:rsidRPr="00E01715" w:rsidRDefault="007E361A" w:rsidP="00991584">
            <w:pPr>
              <w:tabs>
                <w:tab w:val="left" w:pos="5687"/>
              </w:tabs>
              <w:spacing w:line="288" w:lineRule="auto"/>
              <w:rPr>
                <w:rFonts w:eastAsia="Times New Roman" w:cs="Times New Roman"/>
                <w:b/>
              </w:rPr>
            </w:pPr>
            <w:r w:rsidRPr="00E01715">
              <w:rPr>
                <w:rFonts w:eastAsia="Times New Roman" w:cs="Times New Roman"/>
                <w:b/>
              </w:rPr>
              <w:t>Descrição do protótipo e análise da sua viabilidade</w:t>
            </w:r>
            <w:r w:rsidR="00E01715">
              <w:rPr>
                <w:rFonts w:eastAsia="Times New Roman" w:cs="Times New Roman"/>
                <w:b/>
              </w:rPr>
              <w:t xml:space="preserve"> (Até 250 palavras)</w:t>
            </w:r>
          </w:p>
        </w:tc>
        <w:tc>
          <w:tcPr>
            <w:tcW w:w="6797" w:type="dxa"/>
            <w:vAlign w:val="center"/>
          </w:tcPr>
          <w:p w14:paraId="2FC9DD63" w14:textId="77777777" w:rsidR="00EE180F" w:rsidRPr="00160220" w:rsidRDefault="00EE180F" w:rsidP="007507BF">
            <w:pPr>
              <w:pStyle w:val="Normal0"/>
              <w:spacing w:after="0" w:line="240" w:lineRule="auto"/>
              <w:jc w:val="both"/>
              <w:rPr>
                <w:rFonts w:ascii="Trebuchet MS" w:hAnsi="Trebuchet MS" w:cs="Segoe UI"/>
                <w:color w:val="0D0D0D"/>
                <w:shd w:val="clear" w:color="auto" w:fill="FFFFFF"/>
              </w:rPr>
            </w:pPr>
            <w:r w:rsidRPr="00160220">
              <w:rPr>
                <w:rFonts w:ascii="Trebuchet MS" w:hAnsi="Trebuchet MS" w:cs="Segoe UI"/>
                <w:color w:val="0D0D0D"/>
                <w:shd w:val="clear" w:color="auto" w:fill="FFFFFF"/>
              </w:rPr>
              <w:t>O principal objetivo é criar software que atenda às necessidades do usuário, seja fácil de usar e entender, seja confiável e tenha um bom desempenho. Além disso, é importante que o software seja escalável, fácil de manter, seguro e eficiente em termos de custos. Também é essencial que seja compatível com várias plataformas e dispositivos.</w:t>
            </w:r>
          </w:p>
          <w:p w14:paraId="7ECAE04D" w14:textId="77777777" w:rsidR="00EE180F" w:rsidRPr="00160220" w:rsidRDefault="00EE180F" w:rsidP="007507BF">
            <w:pPr>
              <w:pStyle w:val="Normal0"/>
              <w:spacing w:after="0" w:line="240" w:lineRule="auto"/>
              <w:jc w:val="both"/>
              <w:rPr>
                <w:rFonts w:ascii="Trebuchet MS" w:hAnsi="Trebuchet MS" w:cs="Segoe UI"/>
                <w:color w:val="0D0D0D"/>
                <w:shd w:val="clear" w:color="auto" w:fill="FFFFFF"/>
              </w:rPr>
            </w:pPr>
            <w:r w:rsidRPr="00160220">
              <w:rPr>
                <w:rFonts w:ascii="Trebuchet MS" w:hAnsi="Trebuchet MS" w:cs="Segoe UI"/>
                <w:color w:val="0D0D0D"/>
                <w:shd w:val="clear" w:color="auto" w:fill="FFFFFF"/>
              </w:rPr>
              <w:t xml:space="preserve">Para isto desenvolveremos um software usando </w:t>
            </w:r>
            <w:proofErr w:type="gramStart"/>
            <w:r w:rsidRPr="00160220">
              <w:rPr>
                <w:rFonts w:ascii="Trebuchet MS" w:hAnsi="Trebuchet MS" w:cs="Segoe UI"/>
                <w:color w:val="0D0D0D"/>
                <w:shd w:val="clear" w:color="auto" w:fill="FFFFFF"/>
              </w:rPr>
              <w:t>HTML,CSS</w:t>
            </w:r>
            <w:proofErr w:type="gramEnd"/>
            <w:r w:rsidRPr="00160220">
              <w:rPr>
                <w:rFonts w:ascii="Trebuchet MS" w:hAnsi="Trebuchet MS" w:cs="Segoe UI"/>
                <w:color w:val="0D0D0D"/>
                <w:shd w:val="clear" w:color="auto" w:fill="FFFFFF"/>
              </w:rPr>
              <w:t xml:space="preserve">, PHP, </w:t>
            </w:r>
            <w:proofErr w:type="spellStart"/>
            <w:r w:rsidRPr="00160220">
              <w:rPr>
                <w:rFonts w:ascii="Trebuchet MS" w:hAnsi="Trebuchet MS" w:cs="Segoe UI"/>
                <w:color w:val="0D0D0D"/>
                <w:shd w:val="clear" w:color="auto" w:fill="FFFFFF"/>
              </w:rPr>
              <w:t>JavaScritpt</w:t>
            </w:r>
            <w:proofErr w:type="spellEnd"/>
            <w:r w:rsidRPr="00160220">
              <w:rPr>
                <w:rFonts w:ascii="Trebuchet MS" w:hAnsi="Trebuchet MS" w:cs="Segoe UI"/>
                <w:color w:val="0D0D0D"/>
                <w:shd w:val="clear" w:color="auto" w:fill="FFFFFF"/>
              </w:rPr>
              <w:t xml:space="preserve">, Node.js, </w:t>
            </w:r>
            <w:r>
              <w:rPr>
                <w:rFonts w:ascii="Trebuchet MS" w:hAnsi="Trebuchet MS" w:cs="Segoe UI"/>
                <w:color w:val="0D0D0D"/>
                <w:shd w:val="clear" w:color="auto" w:fill="FFFFFF"/>
              </w:rPr>
              <w:t>MySQL</w:t>
            </w:r>
            <w:r w:rsidRPr="00160220">
              <w:rPr>
                <w:rFonts w:ascii="Trebuchet MS" w:hAnsi="Trebuchet MS" w:cs="Segoe UI"/>
                <w:color w:val="0D0D0D"/>
                <w:shd w:val="clear" w:color="auto" w:fill="FFFFFF"/>
              </w:rPr>
              <w:t>, o qual será inserido no site da empresa.</w:t>
            </w:r>
          </w:p>
          <w:p w14:paraId="480BE0E2" w14:textId="77777777" w:rsidR="00EE180F" w:rsidRPr="00160220" w:rsidRDefault="00EE180F" w:rsidP="007507BF">
            <w:pPr>
              <w:pStyle w:val="Normal0"/>
              <w:spacing w:after="0" w:line="240" w:lineRule="auto"/>
              <w:jc w:val="both"/>
              <w:rPr>
                <w:rFonts w:ascii="Trebuchet MS" w:hAnsi="Trebuchet MS" w:cs="Segoe UI"/>
                <w:color w:val="0D0D0D"/>
                <w:shd w:val="clear" w:color="auto" w:fill="FFFFFF"/>
              </w:rPr>
            </w:pPr>
            <w:r w:rsidRPr="00160220">
              <w:rPr>
                <w:rFonts w:ascii="Trebuchet MS" w:hAnsi="Trebuchet MS" w:cs="Segoe UI"/>
                <w:color w:val="0D0D0D"/>
                <w:shd w:val="clear" w:color="auto" w:fill="FFFFFF"/>
              </w:rPr>
              <w:t>Implementaremos a lógica de armazenamento para garantir a segurança dos dados e armazenar as consultas de forma persistente.</w:t>
            </w:r>
          </w:p>
          <w:p w14:paraId="72A70AF1" w14:textId="77777777" w:rsidR="007E361A" w:rsidRPr="007E361A" w:rsidRDefault="007E361A" w:rsidP="00991584">
            <w:pPr>
              <w:tabs>
                <w:tab w:val="left" w:pos="5687"/>
              </w:tabs>
              <w:spacing w:line="288" w:lineRule="auto"/>
              <w:rPr>
                <w:rFonts w:eastAsia="Times New Roman" w:cs="Times New Roman"/>
                <w:highlight w:val="yellow"/>
              </w:rPr>
            </w:pPr>
          </w:p>
        </w:tc>
      </w:tr>
    </w:tbl>
    <w:p w14:paraId="735C300E" w14:textId="77777777" w:rsidR="00991584" w:rsidRPr="00870CB9" w:rsidRDefault="00991584" w:rsidP="008931D1">
      <w:pPr>
        <w:tabs>
          <w:tab w:val="left" w:pos="5687"/>
        </w:tabs>
        <w:spacing w:line="360" w:lineRule="auto"/>
      </w:pPr>
    </w:p>
    <w:sectPr w:rsidR="00991584" w:rsidRPr="00870CB9" w:rsidSect="009523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8AD5A7" w14:textId="77777777" w:rsidR="00334EFF" w:rsidRDefault="00334EFF" w:rsidP="009523B7">
      <w:pPr>
        <w:spacing w:line="240" w:lineRule="auto"/>
      </w:pPr>
      <w:r>
        <w:separator/>
      </w:r>
    </w:p>
  </w:endnote>
  <w:endnote w:type="continuationSeparator" w:id="0">
    <w:p w14:paraId="4305E2A8" w14:textId="77777777" w:rsidR="00334EFF" w:rsidRDefault="00334EFF" w:rsidP="00952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7882B" w14:textId="77777777" w:rsidR="007E361A" w:rsidRDefault="007E361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DD35E" w14:textId="77777777" w:rsidR="007E361A" w:rsidRDefault="007E361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62ED2" w14:textId="77777777" w:rsidR="007E361A" w:rsidRDefault="007E36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896C2" w14:textId="77777777" w:rsidR="00334EFF" w:rsidRDefault="00334EFF" w:rsidP="009523B7">
      <w:pPr>
        <w:spacing w:line="240" w:lineRule="auto"/>
      </w:pPr>
      <w:r>
        <w:separator/>
      </w:r>
    </w:p>
  </w:footnote>
  <w:footnote w:type="continuationSeparator" w:id="0">
    <w:p w14:paraId="661FE50C" w14:textId="77777777" w:rsidR="00334EFF" w:rsidRDefault="00334EFF" w:rsidP="009523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1CFA1" w14:textId="77777777" w:rsidR="007E361A" w:rsidRDefault="007E361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7DC7D" w14:textId="77777777" w:rsidR="009523B7" w:rsidRPr="00240E10" w:rsidRDefault="009523B7" w:rsidP="009523B7">
    <w:pPr>
      <w:pBdr>
        <w:right w:val="single" w:sz="24" w:space="4" w:color="D13239"/>
      </w:pBdr>
      <w:spacing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749385D" wp14:editId="3F0407ED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0E10">
      <w:rPr>
        <w:sz w:val="20"/>
        <w:szCs w:val="20"/>
      </w:rPr>
      <w:t>PROJETO</w:t>
    </w:r>
  </w:p>
  <w:p w14:paraId="3AD26741" w14:textId="77777777" w:rsidR="009523B7" w:rsidRPr="00240E10" w:rsidRDefault="009523B7" w:rsidP="009523B7">
    <w:pPr>
      <w:pBdr>
        <w:right w:val="single" w:sz="24" w:space="4" w:color="D13239"/>
      </w:pBdr>
      <w:spacing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34CFE9CD" w14:textId="77777777" w:rsidR="009523B7" w:rsidRPr="00687F65" w:rsidRDefault="009523B7" w:rsidP="009523B7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DC507FB" w14:textId="77777777" w:rsidR="009523B7" w:rsidRDefault="009523B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46E8B6" w14:textId="77777777" w:rsidR="007E361A" w:rsidRDefault="007E361A">
    <w:pPr>
      <w:pStyle w:val="Cabealho"/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cus Vinicius Silva Damaceno">
    <w15:presenceInfo w15:providerId="Windows Live" w15:userId="534e811a53e0c3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96C90D"/>
    <w:rsid w:val="0002689A"/>
    <w:rsid w:val="00041F37"/>
    <w:rsid w:val="0005665E"/>
    <w:rsid w:val="00065562"/>
    <w:rsid w:val="000A12FB"/>
    <w:rsid w:val="00132807"/>
    <w:rsid w:val="001C3758"/>
    <w:rsid w:val="001C65A5"/>
    <w:rsid w:val="00214B2C"/>
    <w:rsid w:val="00234A1A"/>
    <w:rsid w:val="00254319"/>
    <w:rsid w:val="00273B24"/>
    <w:rsid w:val="002C48FA"/>
    <w:rsid w:val="00312050"/>
    <w:rsid w:val="00334EFF"/>
    <w:rsid w:val="003609D6"/>
    <w:rsid w:val="004F3278"/>
    <w:rsid w:val="00525289"/>
    <w:rsid w:val="00531C5A"/>
    <w:rsid w:val="00550134"/>
    <w:rsid w:val="006150F1"/>
    <w:rsid w:val="00615EAF"/>
    <w:rsid w:val="006265F3"/>
    <w:rsid w:val="007507BF"/>
    <w:rsid w:val="007D4088"/>
    <w:rsid w:val="007D47C0"/>
    <w:rsid w:val="007E12E4"/>
    <w:rsid w:val="007E361A"/>
    <w:rsid w:val="00870CB9"/>
    <w:rsid w:val="00872800"/>
    <w:rsid w:val="008931D1"/>
    <w:rsid w:val="008E3F50"/>
    <w:rsid w:val="00940625"/>
    <w:rsid w:val="00940A94"/>
    <w:rsid w:val="009523B7"/>
    <w:rsid w:val="00974B5D"/>
    <w:rsid w:val="00982168"/>
    <w:rsid w:val="00991584"/>
    <w:rsid w:val="009B16A6"/>
    <w:rsid w:val="009F74BC"/>
    <w:rsid w:val="00A11854"/>
    <w:rsid w:val="00A2702E"/>
    <w:rsid w:val="00A50A8F"/>
    <w:rsid w:val="00A94710"/>
    <w:rsid w:val="00B33BC2"/>
    <w:rsid w:val="00B43963"/>
    <w:rsid w:val="00B63A68"/>
    <w:rsid w:val="00BC44A4"/>
    <w:rsid w:val="00BD0FEB"/>
    <w:rsid w:val="00C87DB4"/>
    <w:rsid w:val="00C919C3"/>
    <w:rsid w:val="00CE5768"/>
    <w:rsid w:val="00CE6DE4"/>
    <w:rsid w:val="00D05B49"/>
    <w:rsid w:val="00D63C0C"/>
    <w:rsid w:val="00D8024D"/>
    <w:rsid w:val="00DF4A36"/>
    <w:rsid w:val="00E01715"/>
    <w:rsid w:val="00E31EA8"/>
    <w:rsid w:val="00E56C93"/>
    <w:rsid w:val="00E7219A"/>
    <w:rsid w:val="00E95BC3"/>
    <w:rsid w:val="00EE180F"/>
    <w:rsid w:val="00F03919"/>
    <w:rsid w:val="00F84E4D"/>
    <w:rsid w:val="00FB14A9"/>
    <w:rsid w:val="00FC301B"/>
    <w:rsid w:val="15A4604E"/>
    <w:rsid w:val="2440C55A"/>
    <w:rsid w:val="2BFE96E0"/>
    <w:rsid w:val="2D96C90D"/>
    <w:rsid w:val="3E0E46EF"/>
    <w:rsid w:val="4B285D31"/>
    <w:rsid w:val="7BEA1CC4"/>
    <w:rsid w:val="7C21E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4AE17C"/>
  <w15:docId w15:val="{C634BB9B-20DE-461D-A944-A8D58EB2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050"/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A11854"/>
    <w:rPr>
      <w:color w:val="808080"/>
    </w:rPr>
  </w:style>
  <w:style w:type="paragraph" w:styleId="Cabealho">
    <w:name w:val="header"/>
    <w:basedOn w:val="Normal"/>
    <w:link w:val="CabealhoChar"/>
    <w:unhideWhenUsed/>
    <w:rsid w:val="009523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9523B7"/>
  </w:style>
  <w:style w:type="paragraph" w:styleId="Rodap">
    <w:name w:val="footer"/>
    <w:basedOn w:val="Normal"/>
    <w:link w:val="RodapChar"/>
    <w:uiPriority w:val="99"/>
    <w:unhideWhenUsed/>
    <w:rsid w:val="009523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23B7"/>
  </w:style>
  <w:style w:type="character" w:customStyle="1" w:styleId="Itlico">
    <w:name w:val="Itálico"/>
    <w:basedOn w:val="Fontepargpadro"/>
    <w:uiPriority w:val="1"/>
    <w:rsid w:val="00615EAF"/>
    <w:rPr>
      <w:i/>
    </w:rPr>
  </w:style>
  <w:style w:type="table" w:styleId="Tabelacomgrade">
    <w:name w:val="Table Grid"/>
    <w:basedOn w:val="Tabelanormal"/>
    <w:uiPriority w:val="39"/>
    <w:rsid w:val="0099158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4F3278"/>
    <w:pPr>
      <w:spacing w:line="240" w:lineRule="auto"/>
    </w:pPr>
    <w:rPr>
      <w:rFonts w:ascii="Trebuchet MS" w:hAnsi="Trebuchet MS"/>
    </w:rPr>
  </w:style>
  <w:style w:type="paragraph" w:customStyle="1" w:styleId="Normal0">
    <w:name w:val="Normal0"/>
    <w:qFormat/>
    <w:rsid w:val="00EE180F"/>
    <w:pPr>
      <w:spacing w:after="160" w:line="259" w:lineRule="auto"/>
    </w:pPr>
    <w:rPr>
      <w:rFonts w:ascii="Calibri" w:eastAsia="Calibri" w:hAnsi="Calibri" w:cs="Calibr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07B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07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5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5F87ACA0EB4347AA3196130477D7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1CC950-65C7-4A7C-80D8-BFD778AAFB4C}"/>
      </w:docPartPr>
      <w:docPartBody>
        <w:p w:rsidR="007267DF" w:rsidRDefault="00966509" w:rsidP="00966509">
          <w:pPr>
            <w:pStyle w:val="9A5F87ACA0EB4347AA3196130477D753"/>
          </w:pPr>
          <w:r w:rsidRPr="00F14CAA">
            <w:rPr>
              <w:rStyle w:val="TextodoEspaoReservado"/>
              <w:rFonts w:eastAsia="Cambria"/>
              <w:i/>
              <w:iCs/>
            </w:rPr>
            <w:t>Nome dos integrantes do grupo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A44"/>
    <w:rsid w:val="00087A44"/>
    <w:rsid w:val="002A7556"/>
    <w:rsid w:val="003D545A"/>
    <w:rsid w:val="00611C5C"/>
    <w:rsid w:val="007267DF"/>
    <w:rsid w:val="007A26F1"/>
    <w:rsid w:val="0081433C"/>
    <w:rsid w:val="00966509"/>
    <w:rsid w:val="00B33BC2"/>
    <w:rsid w:val="00BA0401"/>
    <w:rsid w:val="00D43232"/>
    <w:rsid w:val="00D66B6F"/>
    <w:rsid w:val="00E17A17"/>
    <w:rsid w:val="00E72A2B"/>
    <w:rsid w:val="00F27EBC"/>
    <w:rsid w:val="00F8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sid w:val="00966509"/>
    <w:rPr>
      <w:color w:val="808080"/>
    </w:rPr>
  </w:style>
  <w:style w:type="paragraph" w:customStyle="1" w:styleId="C8A378758DB248628B3CC751AA23FAE32">
    <w:name w:val="C8A378758DB248628B3CC751AA23FAE32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9A5F87ACA0EB4347AA3196130477D753">
    <w:name w:val="9A5F87ACA0EB4347AA3196130477D753"/>
    <w:rsid w:val="009665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558155-5f89-447f-b0f0-b1bb6edc6c17">
      <Terms xmlns="http://schemas.microsoft.com/office/infopath/2007/PartnerControls"/>
    </lcf76f155ced4ddcb4097134ff3c332f>
    <TaxCatchAll xmlns="d3156468-e73c-4e8b-9bf0-27433d6c4f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505E0D15B8843A55A6BE152E53B6A" ma:contentTypeVersion="15" ma:contentTypeDescription="Crie um novo documento." ma:contentTypeScope="" ma:versionID="240ad287e3f6e96a030c3a684b4a6292">
  <xsd:schema xmlns:xsd="http://www.w3.org/2001/XMLSchema" xmlns:xs="http://www.w3.org/2001/XMLSchema" xmlns:p="http://schemas.microsoft.com/office/2006/metadata/properties" xmlns:ns2="21558155-5f89-447f-b0f0-b1bb6edc6c17" xmlns:ns3="d3156468-e73c-4e8b-9bf0-27433d6c4f8c" targetNamespace="http://schemas.microsoft.com/office/2006/metadata/properties" ma:root="true" ma:fieldsID="36c434dbed62a59320978be50b014cc9" ns2:_="" ns3:_="">
    <xsd:import namespace="21558155-5f89-447f-b0f0-b1bb6edc6c17"/>
    <xsd:import namespace="d3156468-e73c-4e8b-9bf0-27433d6c4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58155-5f89-447f-b0f0-b1bb6edc6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480c80b-fff7-4d94-874e-4c2a310a21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156468-e73c-4e8b-9bf0-27433d6c4f8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46b584-c597-4da0-b95e-74c7a2a28703}" ma:internalName="TaxCatchAll" ma:showField="CatchAllData" ma:web="d3156468-e73c-4e8b-9bf0-27433d6c4f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9F702-D5E2-4D88-AFEB-6A08CA511D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CC3666-F4AB-4FEC-A207-7EF2598C6C6F}">
  <ds:schemaRefs>
    <ds:schemaRef ds:uri="http://schemas.microsoft.com/office/2006/metadata/properties"/>
    <ds:schemaRef ds:uri="http://schemas.microsoft.com/office/infopath/2007/PartnerControls"/>
    <ds:schemaRef ds:uri="21558155-5f89-447f-b0f0-b1bb6edc6c17"/>
    <ds:schemaRef ds:uri="d3156468-e73c-4e8b-9bf0-27433d6c4f8c"/>
  </ds:schemaRefs>
</ds:datastoreItem>
</file>

<file path=customXml/itemProps3.xml><?xml version="1.0" encoding="utf-8"?>
<ds:datastoreItem xmlns:ds="http://schemas.openxmlformats.org/officeDocument/2006/customXml" ds:itemID="{11B4AD34-54B8-4401-8B14-40A8626BB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558155-5f89-447f-b0f0-b1bb6edc6c17"/>
    <ds:schemaRef ds:uri="d3156468-e73c-4e8b-9bf0-27433d6c4f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77437D-807A-4469-B242-662444784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5</cp:revision>
  <dcterms:created xsi:type="dcterms:W3CDTF">2024-05-14T11:55:00Z</dcterms:created>
  <dcterms:modified xsi:type="dcterms:W3CDTF">2024-05-20T12:14:00Z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46e80c5c-07b0-430d-9b9b-866f42ac2ff2</vt:lpwstr>
  </property>
</Properties>
</file>